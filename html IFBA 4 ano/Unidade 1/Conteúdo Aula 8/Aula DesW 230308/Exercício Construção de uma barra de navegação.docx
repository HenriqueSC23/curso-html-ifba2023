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523" w:rsidRDefault="00624523" w:rsidP="00DB0474">
      <w:pPr>
        <w:shd w:val="clear" w:color="auto" w:fill="FFFFFF"/>
        <w:outlineLvl w:val="0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Arial" w:hAnsi="Arial" w:cs="Arial"/>
          <w:b/>
          <w:bCs/>
          <w:color w:val="7F8D9C"/>
          <w:kern w:val="36"/>
          <w:sz w:val="43"/>
          <w:szCs w:val="43"/>
        </w:rPr>
        <w:t xml:space="preserve">Construção de uma barra de navegação 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b/>
          <w:bCs/>
          <w:color w:val="333333"/>
          <w:sz w:val="29"/>
          <w:szCs w:val="29"/>
        </w:rPr>
        <w:t>Técnicas de construção de uma barra de navegação</w:t>
      </w:r>
    </w:p>
    <w:p w:rsidR="00624523" w:rsidRPr="009E6B8C" w:rsidRDefault="00624523" w:rsidP="009E6B8C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9E6B8C">
        <w:rPr>
          <w:rFonts w:ascii="Verdana" w:hAnsi="Verdana"/>
          <w:color w:val="333333"/>
          <w:sz w:val="29"/>
          <w:szCs w:val="29"/>
        </w:rPr>
        <w:t xml:space="preserve">Uma técnica bastante simples para a construção de uma barra de navegação consiste em se enclausurar os links dentro </w:t>
      </w:r>
      <w:r w:rsidR="00723588">
        <w:rPr>
          <w:rFonts w:ascii="Verdana" w:hAnsi="Verdana"/>
          <w:color w:val="333333"/>
          <w:sz w:val="29"/>
          <w:szCs w:val="29"/>
        </w:rPr>
        <w:t xml:space="preserve">de </w:t>
      </w:r>
      <w:r w:rsidRPr="009E6B8C">
        <w:rPr>
          <w:rFonts w:ascii="Verdana" w:hAnsi="Verdana"/>
          <w:color w:val="333333"/>
          <w:sz w:val="29"/>
          <w:szCs w:val="29"/>
        </w:rPr>
        <w:t>um parágrafo.</w:t>
      </w:r>
    </w:p>
    <w:p w:rsidR="00624523" w:rsidRPr="009E6B8C" w:rsidRDefault="00624523" w:rsidP="009E6B8C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9E6B8C">
        <w:rPr>
          <w:rFonts w:ascii="Verdana" w:hAnsi="Verdana"/>
          <w:color w:val="333333"/>
          <w:sz w:val="29"/>
          <w:szCs w:val="29"/>
        </w:rPr>
        <w:t>Outra</w:t>
      </w:r>
      <w:proofErr w:type="gramStart"/>
      <w:r w:rsidRPr="009E6B8C">
        <w:rPr>
          <w:rFonts w:ascii="Verdana" w:hAnsi="Verdana"/>
          <w:color w:val="333333"/>
          <w:sz w:val="29"/>
          <w:szCs w:val="29"/>
        </w:rPr>
        <w:t>, seria</w:t>
      </w:r>
      <w:proofErr w:type="gramEnd"/>
      <w:r w:rsidRPr="009E6B8C">
        <w:rPr>
          <w:rFonts w:ascii="Verdana" w:hAnsi="Verdana"/>
          <w:color w:val="333333"/>
          <w:sz w:val="29"/>
          <w:szCs w:val="29"/>
        </w:rPr>
        <w:t xml:space="preserve"> através do uso de listas com declaração </w:t>
      </w:r>
      <w:proofErr w:type="spellStart"/>
      <w:r w:rsidRPr="009E6B8C">
        <w:rPr>
          <w:rFonts w:ascii="Verdana" w:hAnsi="Verdana"/>
          <w:color w:val="333333"/>
          <w:sz w:val="29"/>
          <w:szCs w:val="29"/>
        </w:rPr>
        <w:t>inline</w:t>
      </w:r>
      <w:proofErr w:type="spellEnd"/>
      <w:r w:rsidRPr="009E6B8C">
        <w:rPr>
          <w:rFonts w:ascii="Verdana" w:hAnsi="Verdana"/>
          <w:color w:val="333333"/>
          <w:sz w:val="29"/>
          <w:szCs w:val="29"/>
        </w:rPr>
        <w:t xml:space="preserve"> (para torná-la horizontal). </w:t>
      </w:r>
      <w:r w:rsidRPr="009E6B8C">
        <w:rPr>
          <w:rFonts w:ascii="Verdana" w:hAnsi="Verdana"/>
          <w:color w:val="333333"/>
          <w:sz w:val="29"/>
          <w:szCs w:val="29"/>
        </w:rPr>
        <w:br/>
        <w:t>Vamos abordar neste tutorial a primeira opção e com 04 (quatro) links.</w:t>
      </w:r>
    </w:p>
    <w:p w:rsidR="00624523" w:rsidRPr="009E6B8C" w:rsidRDefault="00624523" w:rsidP="009E6B8C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9E6B8C">
        <w:rPr>
          <w:rFonts w:ascii="Verdana" w:hAnsi="Verdana"/>
          <w:color w:val="333333"/>
          <w:sz w:val="29"/>
          <w:szCs w:val="29"/>
        </w:rPr>
        <w:t>Adiante você verá que este código é válido para qualquer número de links, podendo ser adaptado a qualquer necessidade atual e previsão de expansão futura - tamanho da barra de navegação.</w:t>
      </w:r>
    </w:p>
    <w:p w:rsidR="000824E9" w:rsidRPr="009E6B8C" w:rsidRDefault="00624523" w:rsidP="009E6B8C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9E6B8C">
        <w:rPr>
          <w:rFonts w:ascii="Verdana" w:hAnsi="Verdana"/>
          <w:color w:val="333333"/>
          <w:sz w:val="29"/>
          <w:szCs w:val="29"/>
        </w:rPr>
        <w:t>Este código servirá de base para desenvolvermos todo o estudo proposto neste tutorial.</w:t>
      </w:r>
    </w:p>
    <w:p w:rsidR="000824E9" w:rsidRDefault="000824E9" w:rsidP="000824E9"/>
    <w:p w:rsidR="000824E9" w:rsidRDefault="000824E9" w:rsidP="000824E9">
      <w:pPr>
        <w:rPr>
          <w:rFonts w:ascii="Verdana" w:hAnsi="Verdana"/>
          <w:color w:val="333333"/>
          <w:sz w:val="29"/>
          <w:szCs w:val="29"/>
        </w:rPr>
      </w:pPr>
      <w:r>
        <w:rPr>
          <w:rFonts w:ascii="Courier" w:hAnsi="Courier" w:cs="Courier New"/>
          <w:noProof/>
          <w:color w:val="5C5C5C"/>
          <w:sz w:val="23"/>
        </w:rPr>
        <w:drawing>
          <wp:inline distT="0" distB="0" distL="0" distR="0">
            <wp:extent cx="4831607" cy="1045124"/>
            <wp:effectExtent l="19050" t="0" r="7093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262" t="34511" r="6368" b="43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07" cy="104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>Este código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HTML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 xml:space="preserve">é </w:t>
      </w:r>
      <w:proofErr w:type="spellStart"/>
      <w:r w:rsidRPr="00624523">
        <w:rPr>
          <w:rFonts w:ascii="Verdana" w:hAnsi="Verdana"/>
          <w:color w:val="333333"/>
          <w:sz w:val="29"/>
          <w:szCs w:val="29"/>
        </w:rPr>
        <w:t>renderizado</w:t>
      </w:r>
      <w:proofErr w:type="spellEnd"/>
      <w:r w:rsidRPr="00624523">
        <w:rPr>
          <w:rFonts w:ascii="Verdana" w:hAnsi="Verdana"/>
          <w:color w:val="333333"/>
          <w:sz w:val="29"/>
          <w:szCs w:val="29"/>
        </w:rPr>
        <w:t xml:space="preserve"> pelo navegador e apresentado na tela do computador conforme mostrado na figura abaixo:</w:t>
      </w:r>
    </w:p>
    <w:p w:rsidR="000824E9" w:rsidRDefault="00624523" w:rsidP="000824E9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drawing>
          <wp:inline distT="0" distB="0" distL="0" distR="0">
            <wp:extent cx="3997960" cy="2480310"/>
            <wp:effectExtent l="19050" t="0" r="2540" b="0"/>
            <wp:docPr id="1" name="Imagem 1" descr="Renderização da barra sem estiliz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derização da barra sem estilizaçã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23" w:rsidRPr="00624523" w:rsidRDefault="00624523" w:rsidP="000824E9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b/>
          <w:bCs/>
          <w:color w:val="333333"/>
          <w:sz w:val="29"/>
          <w:szCs w:val="29"/>
        </w:rPr>
        <w:t>Classe e estilização da barra de navegação</w:t>
      </w: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lastRenderedPageBreak/>
        <w:t>Nossa barra de navegação está enclausurada dentro de um elemento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HTML,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Courier New" w:hAnsi="Courier New" w:cs="Courier New"/>
          <w:color w:val="FF6600"/>
          <w:sz w:val="32"/>
        </w:rPr>
        <w:t>&lt;p&gt;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(parágrafo).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>Vamos estilizar e</w:t>
      </w:r>
      <w:r>
        <w:rPr>
          <w:rFonts w:ascii="Verdana" w:hAnsi="Verdana"/>
          <w:color w:val="333333"/>
          <w:sz w:val="29"/>
          <w:szCs w:val="29"/>
        </w:rPr>
        <w:t>ste elemento, sem</w:t>
      </w:r>
      <w:proofErr w:type="gramStart"/>
      <w:r>
        <w:rPr>
          <w:rFonts w:ascii="Verdana" w:hAnsi="Verdana"/>
          <w:color w:val="333333"/>
          <w:sz w:val="29"/>
          <w:szCs w:val="29"/>
        </w:rPr>
        <w:t xml:space="preserve"> </w:t>
      </w:r>
      <w:r w:rsidRPr="00624523">
        <w:rPr>
          <w:rFonts w:ascii="Verdana" w:hAnsi="Verdana"/>
          <w:color w:val="333333"/>
          <w:sz w:val="29"/>
          <w:szCs w:val="29"/>
        </w:rPr>
        <w:t>contudo</w:t>
      </w:r>
      <w:proofErr w:type="gramEnd"/>
      <w:r w:rsidRPr="00624523">
        <w:rPr>
          <w:rFonts w:ascii="Verdana" w:hAnsi="Verdana"/>
          <w:color w:val="333333"/>
          <w:sz w:val="29"/>
          <w:szCs w:val="29"/>
        </w:rPr>
        <w:t xml:space="preserve"> afetar TODOS os parágrafos da página.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>Não vamos querer que TODOS os parágrafos da página tenham o mesmo aspecto da barra de navegação.</w:t>
      </w: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>Criaremos então uma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b/>
          <w:bCs/>
          <w:color w:val="333333"/>
          <w:sz w:val="29"/>
        </w:rPr>
        <w:t>classe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para aplicar no parágrafo que contém a barra de navegação.</w:t>
      </w: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 xml:space="preserve">Chamemos a classe </w:t>
      </w:r>
      <w:proofErr w:type="gramStart"/>
      <w:r w:rsidRPr="00624523">
        <w:rPr>
          <w:rFonts w:ascii="Verdana" w:hAnsi="Verdana"/>
          <w:color w:val="333333"/>
          <w:sz w:val="29"/>
          <w:szCs w:val="29"/>
        </w:rPr>
        <w:t>de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Courier New" w:hAnsi="Courier New" w:cs="Courier New"/>
          <w:color w:val="FF6600"/>
          <w:sz w:val="32"/>
        </w:rPr>
        <w:t>.</w:t>
      </w:r>
      <w:proofErr w:type="spellStart"/>
      <w:proofErr w:type="gramEnd"/>
      <w:r w:rsidRPr="00624523">
        <w:rPr>
          <w:rFonts w:ascii="Courier New" w:hAnsi="Courier New" w:cs="Courier New"/>
          <w:color w:val="FF6600"/>
          <w:sz w:val="32"/>
        </w:rPr>
        <w:t>barNav</w:t>
      </w:r>
      <w:proofErr w:type="spellEnd"/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e vamos supor os seguintes parâmetros de estilização:</w:t>
      </w:r>
    </w:p>
    <w:p w:rsidR="00624523" w:rsidRPr="00624523" w:rsidRDefault="00624523" w:rsidP="00624523">
      <w:pPr>
        <w:numPr>
          <w:ilvl w:val="0"/>
          <w:numId w:val="1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família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 xml:space="preserve"> de letras: </w:t>
      </w:r>
      <w:proofErr w:type="spellStart"/>
      <w:r w:rsidRPr="00624523">
        <w:rPr>
          <w:rFonts w:ascii="Arial" w:hAnsi="Arial" w:cs="Arial"/>
          <w:color w:val="333333"/>
          <w:sz w:val="29"/>
          <w:szCs w:val="29"/>
        </w:rPr>
        <w:t>Arial</w:t>
      </w:r>
      <w:proofErr w:type="spellEnd"/>
      <w:r w:rsidRPr="00624523">
        <w:rPr>
          <w:rFonts w:ascii="Arial" w:hAnsi="Arial" w:cs="Arial"/>
          <w:color w:val="333333"/>
          <w:sz w:val="29"/>
          <w:szCs w:val="29"/>
        </w:rPr>
        <w:t xml:space="preserve">, </w:t>
      </w:r>
      <w:proofErr w:type="spellStart"/>
      <w:r w:rsidRPr="00624523">
        <w:rPr>
          <w:rFonts w:ascii="Arial" w:hAnsi="Arial" w:cs="Arial"/>
          <w:color w:val="333333"/>
          <w:sz w:val="29"/>
          <w:szCs w:val="29"/>
        </w:rPr>
        <w:t>Verdana</w:t>
      </w:r>
      <w:proofErr w:type="spellEnd"/>
      <w:r w:rsidRPr="00624523">
        <w:rPr>
          <w:rFonts w:ascii="Arial" w:hAnsi="Arial" w:cs="Arial"/>
          <w:color w:val="333333"/>
          <w:sz w:val="29"/>
          <w:szCs w:val="29"/>
        </w:rPr>
        <w:t>,</w:t>
      </w:r>
      <w:proofErr w:type="spellStart"/>
      <w:r w:rsidRPr="00624523">
        <w:rPr>
          <w:rFonts w:ascii="Arial" w:hAnsi="Arial" w:cs="Arial"/>
          <w:color w:val="333333"/>
          <w:sz w:val="29"/>
          <w:szCs w:val="29"/>
        </w:rPr>
        <w:t>Helvetica</w:t>
      </w:r>
      <w:proofErr w:type="spellEnd"/>
      <w:r w:rsidRPr="00624523">
        <w:rPr>
          <w:rFonts w:ascii="Arial" w:hAnsi="Arial" w:cs="Arial"/>
          <w:color w:val="333333"/>
          <w:sz w:val="29"/>
          <w:szCs w:val="29"/>
        </w:rPr>
        <w:t xml:space="preserve">, </w:t>
      </w:r>
      <w:proofErr w:type="spellStart"/>
      <w:r w:rsidRPr="00624523">
        <w:rPr>
          <w:rFonts w:ascii="Arial" w:hAnsi="Arial" w:cs="Arial"/>
          <w:color w:val="333333"/>
          <w:sz w:val="29"/>
          <w:szCs w:val="29"/>
        </w:rPr>
        <w:t>sans-serif</w:t>
      </w:r>
      <w:proofErr w:type="spellEnd"/>
      <w:r w:rsidRPr="00624523">
        <w:rPr>
          <w:rFonts w:ascii="Arial" w:hAnsi="Arial" w:cs="Arial"/>
          <w:color w:val="333333"/>
          <w:sz w:val="29"/>
          <w:szCs w:val="29"/>
        </w:rPr>
        <w:t>;</w:t>
      </w:r>
    </w:p>
    <w:p w:rsidR="00624523" w:rsidRPr="00624523" w:rsidRDefault="00624523" w:rsidP="00624523">
      <w:pPr>
        <w:numPr>
          <w:ilvl w:val="0"/>
          <w:numId w:val="1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tamanho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 xml:space="preserve"> da letra: 12px;</w:t>
      </w:r>
    </w:p>
    <w:p w:rsidR="00624523" w:rsidRPr="00624523" w:rsidRDefault="00624523" w:rsidP="00624523">
      <w:pPr>
        <w:numPr>
          <w:ilvl w:val="0"/>
          <w:numId w:val="1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cor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 xml:space="preserve"> da letra: preta (#000) em fundo laranja (#FFC50C);</w:t>
      </w:r>
    </w:p>
    <w:p w:rsidR="00624523" w:rsidRPr="00624523" w:rsidRDefault="00624523" w:rsidP="00624523">
      <w:pPr>
        <w:numPr>
          <w:ilvl w:val="0"/>
          <w:numId w:val="1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decoração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>: links sem sublinhado;</w:t>
      </w:r>
    </w:p>
    <w:p w:rsidR="00624523" w:rsidRPr="00624523" w:rsidRDefault="00624523" w:rsidP="00624523">
      <w:pPr>
        <w:numPr>
          <w:ilvl w:val="0"/>
          <w:numId w:val="1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borda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 xml:space="preserve"> de 1px em cor preta (#000)</w:t>
      </w:r>
    </w:p>
    <w:p w:rsidR="00624523" w:rsidRPr="00624523" w:rsidRDefault="00624523" w:rsidP="00624523">
      <w:pPr>
        <w:numPr>
          <w:ilvl w:val="0"/>
          <w:numId w:val="1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espaçamento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>:em cima e em baixo=1px e nos lados=5px;</w:t>
      </w:r>
    </w:p>
    <w:p w:rsidR="00624523" w:rsidRPr="00624523" w:rsidRDefault="00624523" w:rsidP="00624523">
      <w:pPr>
        <w:numPr>
          <w:ilvl w:val="0"/>
          <w:numId w:val="1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margens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 xml:space="preserve"> a direita: 1px (controla o espaçamento entre os links).</w:t>
      </w: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b/>
          <w:bCs/>
          <w:color w:val="333333"/>
          <w:sz w:val="29"/>
        </w:rPr>
        <w:t>Nota</w:t>
      </w:r>
      <w:r w:rsidRPr="00624523">
        <w:rPr>
          <w:rFonts w:ascii="Verdana" w:hAnsi="Verdana"/>
          <w:color w:val="333333"/>
          <w:sz w:val="29"/>
          <w:szCs w:val="29"/>
        </w:rPr>
        <w:t xml:space="preserve">: As propriedades </w:t>
      </w:r>
      <w:proofErr w:type="spellStart"/>
      <w:r w:rsidRPr="00624523">
        <w:rPr>
          <w:rFonts w:ascii="Verdana" w:hAnsi="Verdana"/>
          <w:color w:val="333333"/>
          <w:sz w:val="29"/>
          <w:szCs w:val="29"/>
        </w:rPr>
        <w:t>padding</w:t>
      </w:r>
      <w:proofErr w:type="spellEnd"/>
      <w:r w:rsidRPr="00624523">
        <w:rPr>
          <w:rFonts w:ascii="Verdana" w:hAnsi="Verdana"/>
          <w:color w:val="333333"/>
          <w:sz w:val="29"/>
          <w:szCs w:val="29"/>
        </w:rPr>
        <w:t xml:space="preserve"> e </w:t>
      </w:r>
      <w:proofErr w:type="spellStart"/>
      <w:r w:rsidRPr="00624523">
        <w:rPr>
          <w:rFonts w:ascii="Verdana" w:hAnsi="Verdana"/>
          <w:color w:val="333333"/>
          <w:sz w:val="29"/>
          <w:szCs w:val="29"/>
        </w:rPr>
        <w:t>margin</w:t>
      </w:r>
      <w:proofErr w:type="spellEnd"/>
      <w:r w:rsidRPr="00624523">
        <w:rPr>
          <w:rFonts w:ascii="Verdana" w:hAnsi="Verdana"/>
          <w:color w:val="333333"/>
          <w:sz w:val="29"/>
          <w:szCs w:val="29"/>
        </w:rPr>
        <w:t xml:space="preserve"> controlam:</w:t>
      </w: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proofErr w:type="spellStart"/>
      <w:proofErr w:type="gramStart"/>
      <w:r w:rsidRPr="00624523">
        <w:rPr>
          <w:rFonts w:ascii="Courier New" w:hAnsi="Courier New" w:cs="Courier New"/>
          <w:color w:val="FF6600"/>
          <w:sz w:val="32"/>
        </w:rPr>
        <w:t>padding</w:t>
      </w:r>
      <w:proofErr w:type="spellEnd"/>
      <w:proofErr w:type="gramEnd"/>
      <w:r w:rsidRPr="00624523">
        <w:rPr>
          <w:rFonts w:ascii="Courier New" w:hAnsi="Courier New" w:cs="Courier New"/>
          <w:color w:val="FF6600"/>
          <w:sz w:val="32"/>
        </w:rPr>
        <w:t>: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o espaçamento entre as bordas e o texto de cada link;</w:t>
      </w:r>
    </w:p>
    <w:p w:rsid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proofErr w:type="spellStart"/>
      <w:proofErr w:type="gramStart"/>
      <w:r w:rsidRPr="00624523">
        <w:rPr>
          <w:rFonts w:ascii="Courier New" w:hAnsi="Courier New" w:cs="Courier New"/>
          <w:color w:val="FF6600"/>
          <w:sz w:val="32"/>
        </w:rPr>
        <w:t>margin</w:t>
      </w:r>
      <w:proofErr w:type="spellEnd"/>
      <w:proofErr w:type="gramEnd"/>
      <w:r w:rsidRPr="00624523">
        <w:rPr>
          <w:rFonts w:ascii="Courier New" w:hAnsi="Courier New" w:cs="Courier New"/>
          <w:color w:val="FF6600"/>
          <w:sz w:val="32"/>
        </w:rPr>
        <w:t>: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o espaço entre os links.</w:t>
      </w:r>
    </w:p>
    <w:p w:rsid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b/>
          <w:bCs/>
          <w:color w:val="333333"/>
          <w:sz w:val="29"/>
          <w:szCs w:val="29"/>
        </w:rPr>
        <w:t>As regras</w:t>
      </w:r>
      <w:r w:rsidRPr="00624523">
        <w:rPr>
          <w:rFonts w:ascii="Verdana" w:hAnsi="Verdana"/>
          <w:b/>
          <w:bCs/>
          <w:color w:val="333333"/>
          <w:sz w:val="29"/>
        </w:rPr>
        <w:t> </w:t>
      </w:r>
      <w:r w:rsidRPr="00624523">
        <w:rPr>
          <w:rFonts w:ascii="Verdana" w:hAnsi="Verdana"/>
          <w:b/>
          <w:bCs/>
          <w:color w:val="333333"/>
          <w:sz w:val="29"/>
          <w:szCs w:val="29"/>
        </w:rPr>
        <w:t>CSS</w:t>
      </w:r>
      <w:r w:rsidRPr="00624523">
        <w:rPr>
          <w:rFonts w:ascii="Verdana" w:hAnsi="Verdana"/>
          <w:b/>
          <w:bCs/>
          <w:color w:val="333333"/>
          <w:sz w:val="29"/>
        </w:rPr>
        <w:t> </w:t>
      </w:r>
      <w:r w:rsidRPr="00624523">
        <w:rPr>
          <w:rFonts w:ascii="Verdana" w:hAnsi="Verdana"/>
          <w:b/>
          <w:bCs/>
          <w:color w:val="333333"/>
          <w:sz w:val="29"/>
          <w:szCs w:val="29"/>
        </w:rPr>
        <w:t>para o estado inicial dos links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>Vamos primeiramente aplicar estilos para os links em seu estado inicial.</w:t>
      </w: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>E aqui entra o seletor</w:t>
      </w:r>
      <w:r w:rsidRPr="00624523">
        <w:rPr>
          <w:rFonts w:ascii="Verdana" w:hAnsi="Verdana"/>
          <w:color w:val="333333"/>
          <w:sz w:val="29"/>
        </w:rPr>
        <w:t> </w:t>
      </w:r>
      <w:r w:rsidR="00D439C9">
        <w:rPr>
          <w:rFonts w:ascii="Verdana" w:hAnsi="Verdana"/>
          <w:color w:val="333333"/>
          <w:sz w:val="29"/>
        </w:rPr>
        <w:t>“</w:t>
      </w:r>
      <w:r w:rsidRPr="00624523">
        <w:rPr>
          <w:rFonts w:ascii="Courier New" w:hAnsi="Courier New" w:cs="Courier New"/>
          <w:color w:val="FF6600"/>
          <w:sz w:val="32"/>
        </w:rPr>
        <w:t>a</w:t>
      </w:r>
      <w:r w:rsidR="00D439C9" w:rsidRPr="00D439C9">
        <w:rPr>
          <w:rFonts w:ascii="Courier New" w:hAnsi="Courier New" w:cs="Courier New"/>
          <w:sz w:val="32"/>
        </w:rPr>
        <w:t>”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dentro da classe</w:t>
      </w:r>
      <w:r w:rsidRPr="00624523">
        <w:rPr>
          <w:rFonts w:ascii="Verdana" w:hAnsi="Verdana"/>
          <w:color w:val="333333"/>
          <w:sz w:val="29"/>
        </w:rPr>
        <w:t> </w:t>
      </w:r>
      <w:proofErr w:type="spellStart"/>
      <w:proofErr w:type="gramStart"/>
      <w:r w:rsidRPr="00624523">
        <w:rPr>
          <w:rFonts w:ascii="Courier New" w:hAnsi="Courier New" w:cs="Courier New"/>
          <w:color w:val="FF6600"/>
          <w:sz w:val="32"/>
        </w:rPr>
        <w:t>barNav</w:t>
      </w:r>
      <w:proofErr w:type="spellEnd"/>
      <w:proofErr w:type="gramEnd"/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>A seguir as regras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CSS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para os parâmetros que estabelecemos para os links na nossa barra de navegação:</w:t>
      </w:r>
    </w:p>
    <w:p w:rsidR="00624523" w:rsidRPr="00624523" w:rsidRDefault="00DB2F10" w:rsidP="00624523">
      <w:pPr>
        <w:shd w:val="clear" w:color="auto" w:fill="F8F8F8"/>
        <w:textAlignment w:val="baseline"/>
        <w:rPr>
          <w:ins w:id="0" w:author="Unknown"/>
          <w:rFonts w:ascii="Courier" w:hAnsi="Courier"/>
          <w:color w:val="333333"/>
          <w:sz w:val="2"/>
          <w:szCs w:val="2"/>
          <w:lang w:val="en-US"/>
        </w:rPr>
      </w:pPr>
      <w:ins w:id="1" w:author="Unknown">
        <w:r w:rsidRPr="00624523">
          <w:rPr>
            <w:rFonts w:ascii="Courier" w:hAnsi="Courier"/>
            <w:color w:val="333333"/>
            <w:sz w:val="2"/>
            <w:szCs w:val="2"/>
          </w:rPr>
          <w:fldChar w:fldCharType="begin"/>
        </w:r>
        <w:r w:rsidR="00624523" w:rsidRPr="00624523">
          <w:rPr>
            <w:rFonts w:ascii="Courier" w:hAnsi="Courier"/>
            <w:color w:val="333333"/>
            <w:sz w:val="2"/>
            <w:szCs w:val="2"/>
            <w:lang w:val="en-US"/>
          </w:rPr>
          <w:instrText xml:space="preserve"> HYPERLINK "http://www.maujor.com/tutorial/barNavCSS.php" \l "viewSource" \o "view source" </w:instrText>
        </w:r>
        <w:r w:rsidRPr="00624523">
          <w:rPr>
            <w:rFonts w:ascii="Courier" w:hAnsi="Courier"/>
            <w:color w:val="333333"/>
            <w:sz w:val="2"/>
            <w:szCs w:val="2"/>
          </w:rPr>
          <w:fldChar w:fldCharType="separate"/>
        </w:r>
        <w:proofErr w:type="gramStart"/>
        <w:r w:rsidR="00624523" w:rsidRPr="00624523">
          <w:rPr>
            <w:rFonts w:ascii="Courier" w:hAnsi="Courier"/>
            <w:color w:val="003399"/>
            <w:sz w:val="2"/>
            <w:u w:val="single"/>
            <w:lang w:val="en-US"/>
          </w:rPr>
          <w:t>view</w:t>
        </w:r>
        <w:proofErr w:type="gramEnd"/>
        <w:r w:rsidR="00624523" w:rsidRPr="00624523">
          <w:rPr>
            <w:rFonts w:ascii="Courier" w:hAnsi="Courier"/>
            <w:color w:val="003399"/>
            <w:sz w:val="2"/>
            <w:u w:val="single"/>
            <w:lang w:val="en-US"/>
          </w:rPr>
          <w:t xml:space="preserve"> source</w:t>
        </w:r>
        <w:r w:rsidRPr="00624523">
          <w:rPr>
            <w:rFonts w:ascii="Courier" w:hAnsi="Courier"/>
            <w:color w:val="333333"/>
            <w:sz w:val="2"/>
            <w:szCs w:val="2"/>
          </w:rPr>
          <w:fldChar w:fldCharType="end"/>
        </w:r>
      </w:ins>
    </w:p>
    <w:p w:rsidR="00624523" w:rsidRPr="00624523" w:rsidRDefault="00DB2F10" w:rsidP="00624523">
      <w:pPr>
        <w:shd w:val="clear" w:color="auto" w:fill="F8F8F8"/>
        <w:textAlignment w:val="baseline"/>
        <w:rPr>
          <w:ins w:id="2" w:author="Unknown"/>
          <w:rFonts w:ascii="Courier" w:hAnsi="Courier"/>
          <w:color w:val="333333"/>
          <w:sz w:val="2"/>
          <w:szCs w:val="2"/>
          <w:lang w:val="en-US"/>
        </w:rPr>
      </w:pPr>
      <w:ins w:id="3" w:author="Unknown">
        <w:r w:rsidRPr="00624523">
          <w:rPr>
            <w:rFonts w:ascii="Courier" w:hAnsi="Courier"/>
            <w:color w:val="333333"/>
            <w:sz w:val="2"/>
            <w:szCs w:val="2"/>
          </w:rPr>
          <w:fldChar w:fldCharType="begin"/>
        </w:r>
        <w:r w:rsidR="00624523" w:rsidRPr="00624523">
          <w:rPr>
            <w:rFonts w:ascii="Courier" w:hAnsi="Courier"/>
            <w:color w:val="333333"/>
            <w:sz w:val="2"/>
            <w:szCs w:val="2"/>
            <w:lang w:val="en-US"/>
          </w:rPr>
          <w:instrText xml:space="preserve"> HYPERLINK "http://www.maujor.com/tutorial/barNavCSS.php" \l "printSource" \o "print" </w:instrText>
        </w:r>
        <w:r w:rsidRPr="00624523">
          <w:rPr>
            <w:rFonts w:ascii="Courier" w:hAnsi="Courier"/>
            <w:color w:val="333333"/>
            <w:sz w:val="2"/>
            <w:szCs w:val="2"/>
          </w:rPr>
          <w:fldChar w:fldCharType="separate"/>
        </w:r>
        <w:proofErr w:type="gramStart"/>
        <w:r w:rsidR="00624523" w:rsidRPr="00624523">
          <w:rPr>
            <w:rFonts w:ascii="Courier" w:hAnsi="Courier"/>
            <w:color w:val="003399"/>
            <w:sz w:val="2"/>
            <w:u w:val="single"/>
            <w:lang w:val="en-US"/>
          </w:rPr>
          <w:t>print</w:t>
        </w:r>
        <w:proofErr w:type="gramEnd"/>
        <w:r w:rsidRPr="00624523">
          <w:rPr>
            <w:rFonts w:ascii="Courier" w:hAnsi="Courier"/>
            <w:color w:val="333333"/>
            <w:sz w:val="2"/>
            <w:szCs w:val="2"/>
          </w:rPr>
          <w:fldChar w:fldCharType="end"/>
        </w:r>
        <w:r w:rsidRPr="00624523">
          <w:rPr>
            <w:rFonts w:ascii="Courier" w:hAnsi="Courier"/>
            <w:color w:val="333333"/>
            <w:sz w:val="2"/>
            <w:szCs w:val="2"/>
          </w:rPr>
          <w:fldChar w:fldCharType="begin"/>
        </w:r>
        <w:r w:rsidR="00624523" w:rsidRPr="00624523">
          <w:rPr>
            <w:rFonts w:ascii="Courier" w:hAnsi="Courier"/>
            <w:color w:val="333333"/>
            <w:sz w:val="2"/>
            <w:szCs w:val="2"/>
            <w:lang w:val="en-US"/>
          </w:rPr>
          <w:instrText xml:space="preserve"> HYPERLINK "http://www.maujor.com/tutorial/barNavCSS.php" \l "about" \o "?" </w:instrText>
        </w:r>
        <w:r w:rsidRPr="00624523">
          <w:rPr>
            <w:rFonts w:ascii="Courier" w:hAnsi="Courier"/>
            <w:color w:val="333333"/>
            <w:sz w:val="2"/>
            <w:szCs w:val="2"/>
          </w:rPr>
          <w:fldChar w:fldCharType="separate"/>
        </w:r>
        <w:r w:rsidR="00624523" w:rsidRPr="00624523">
          <w:rPr>
            <w:rFonts w:ascii="Courier" w:hAnsi="Courier"/>
            <w:color w:val="003399"/>
            <w:sz w:val="2"/>
            <w:u w:val="single"/>
            <w:lang w:val="en-US"/>
          </w:rPr>
          <w:t>?</w:t>
        </w:r>
        <w:r w:rsidRPr="00624523">
          <w:rPr>
            <w:rFonts w:ascii="Courier" w:hAnsi="Courier"/>
            <w:color w:val="333333"/>
            <w:sz w:val="2"/>
            <w:szCs w:val="2"/>
          </w:rPr>
          <w:fldChar w:fldCharType="end"/>
        </w:r>
      </w:ins>
    </w:p>
    <w:p w:rsidR="00624523" w:rsidRDefault="000824E9" w:rsidP="00624523">
      <w:pPr>
        <w:textAlignment w:val="baseline"/>
        <w:rPr>
          <w:rFonts w:ascii="Courier" w:hAnsi="Courier"/>
          <w:color w:val="333333"/>
          <w:sz w:val="23"/>
          <w:szCs w:val="15"/>
        </w:rPr>
      </w:pPr>
      <w:r>
        <w:rPr>
          <w:rFonts w:ascii="Courier" w:hAnsi="Courier" w:cs="Courier New"/>
          <w:noProof/>
          <w:color w:val="5C5C5C"/>
          <w:sz w:val="23"/>
        </w:rPr>
        <w:drawing>
          <wp:inline distT="0" distB="0" distL="0" distR="0">
            <wp:extent cx="4779406" cy="1460665"/>
            <wp:effectExtent l="19050" t="0" r="2144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815" t="34751" r="6674" b="29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06" cy="146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474" w:rsidRDefault="00DB0474">
      <w:pPr>
        <w:rPr>
          <w:rFonts w:ascii="Verdana" w:hAnsi="Verdana"/>
          <w:b/>
          <w:bCs/>
          <w:color w:val="333333"/>
          <w:sz w:val="29"/>
          <w:szCs w:val="29"/>
        </w:rPr>
      </w:pPr>
      <w:r>
        <w:rPr>
          <w:rFonts w:ascii="Verdana" w:hAnsi="Verdana"/>
          <w:b/>
          <w:bCs/>
          <w:color w:val="333333"/>
          <w:sz w:val="29"/>
          <w:szCs w:val="29"/>
        </w:rPr>
        <w:br w:type="page"/>
      </w:r>
    </w:p>
    <w:p w:rsidR="00624523" w:rsidRPr="00624523" w:rsidRDefault="00624523" w:rsidP="00624523">
      <w:pPr>
        <w:textAlignment w:val="baseline"/>
        <w:rPr>
          <w:rFonts w:ascii="Courier" w:hAnsi="Courier"/>
          <w:color w:val="333333"/>
          <w:sz w:val="23"/>
          <w:szCs w:val="15"/>
        </w:rPr>
      </w:pPr>
      <w:r w:rsidRPr="00624523">
        <w:rPr>
          <w:rFonts w:ascii="Verdana" w:hAnsi="Verdana"/>
          <w:b/>
          <w:bCs/>
          <w:color w:val="333333"/>
          <w:sz w:val="29"/>
          <w:szCs w:val="29"/>
        </w:rPr>
        <w:lastRenderedPageBreak/>
        <w:t>As regras</w:t>
      </w:r>
      <w:r w:rsidRPr="00624523">
        <w:rPr>
          <w:rFonts w:ascii="Verdana" w:hAnsi="Verdana"/>
          <w:b/>
          <w:bCs/>
          <w:color w:val="333333"/>
          <w:sz w:val="29"/>
        </w:rPr>
        <w:t> </w:t>
      </w:r>
      <w:r w:rsidRPr="00624523">
        <w:rPr>
          <w:rFonts w:ascii="Verdana" w:hAnsi="Verdana"/>
          <w:b/>
          <w:bCs/>
          <w:color w:val="333333"/>
          <w:sz w:val="29"/>
          <w:szCs w:val="29"/>
        </w:rPr>
        <w:t>CSS</w:t>
      </w:r>
      <w:r w:rsidRPr="00624523">
        <w:rPr>
          <w:rFonts w:ascii="Verdana" w:hAnsi="Verdana"/>
          <w:b/>
          <w:bCs/>
          <w:color w:val="333333"/>
          <w:sz w:val="29"/>
        </w:rPr>
        <w:t> </w:t>
      </w:r>
      <w:r w:rsidRPr="00624523">
        <w:rPr>
          <w:rFonts w:ascii="Verdana" w:hAnsi="Verdana"/>
          <w:b/>
          <w:bCs/>
          <w:color w:val="333333"/>
          <w:sz w:val="29"/>
          <w:szCs w:val="29"/>
        </w:rPr>
        <w:t>para o estado mouse sobre os links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 xml:space="preserve">A seguir aplicaremos estilos para os links no estado quando o mouse passa sobre eles, para simular o efeito </w:t>
      </w:r>
      <w:proofErr w:type="spellStart"/>
      <w:r w:rsidRPr="00624523">
        <w:rPr>
          <w:rFonts w:ascii="Verdana" w:hAnsi="Verdana"/>
          <w:color w:val="333333"/>
          <w:sz w:val="29"/>
          <w:szCs w:val="29"/>
        </w:rPr>
        <w:t>rollover</w:t>
      </w:r>
      <w:proofErr w:type="spellEnd"/>
      <w:r w:rsidRPr="00624523">
        <w:rPr>
          <w:rFonts w:ascii="Verdana" w:hAnsi="Verdana"/>
          <w:color w:val="333333"/>
          <w:sz w:val="29"/>
          <w:szCs w:val="29"/>
        </w:rPr>
        <w:t xml:space="preserve"> proposto.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 xml:space="preserve">Sejam os seguintes parâmetros para o estado </w:t>
      </w:r>
      <w:proofErr w:type="spellStart"/>
      <w:r w:rsidRPr="00624523">
        <w:rPr>
          <w:rFonts w:ascii="Verdana" w:hAnsi="Verdana"/>
          <w:color w:val="333333"/>
          <w:sz w:val="29"/>
          <w:szCs w:val="29"/>
        </w:rPr>
        <w:t>hover</w:t>
      </w:r>
      <w:proofErr w:type="spellEnd"/>
      <w:r w:rsidRPr="00624523">
        <w:rPr>
          <w:rFonts w:ascii="Verdana" w:hAnsi="Verdana"/>
          <w:color w:val="333333"/>
          <w:sz w:val="29"/>
          <w:szCs w:val="29"/>
        </w:rPr>
        <w:t xml:space="preserve"> dos links:</w:t>
      </w:r>
    </w:p>
    <w:p w:rsidR="00624523" w:rsidRPr="00624523" w:rsidRDefault="00624523" w:rsidP="00624523">
      <w:pPr>
        <w:numPr>
          <w:ilvl w:val="0"/>
          <w:numId w:val="2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cor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 xml:space="preserve"> da letra: cinza (#666) em fundo claro (#FCFCFC);</w:t>
      </w:r>
    </w:p>
    <w:p w:rsidR="00624523" w:rsidRPr="00624523" w:rsidRDefault="00624523" w:rsidP="00624523">
      <w:pPr>
        <w:numPr>
          <w:ilvl w:val="0"/>
          <w:numId w:val="2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decoração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>: links sem sublinhado;</w:t>
      </w:r>
    </w:p>
    <w:p w:rsidR="00624523" w:rsidRPr="00624523" w:rsidRDefault="00624523" w:rsidP="00624523">
      <w:pPr>
        <w:numPr>
          <w:ilvl w:val="0"/>
          <w:numId w:val="2"/>
        </w:numPr>
        <w:pBdr>
          <w:top w:val="single" w:sz="6" w:space="6" w:color="7F8D9C"/>
          <w:left w:val="single" w:sz="6" w:space="12" w:color="7F8D9C"/>
          <w:bottom w:val="single" w:sz="6" w:space="6" w:color="7F8D9C"/>
          <w:right w:val="single" w:sz="6" w:space="12" w:color="7F8D9C"/>
        </w:pBdr>
        <w:shd w:val="clear" w:color="auto" w:fill="F9FAFB"/>
        <w:ind w:left="0"/>
        <w:rPr>
          <w:rFonts w:ascii="Arial" w:hAnsi="Arial" w:cs="Arial"/>
          <w:color w:val="333333"/>
          <w:sz w:val="29"/>
          <w:szCs w:val="29"/>
        </w:rPr>
      </w:pPr>
      <w:proofErr w:type="gramStart"/>
      <w:r w:rsidRPr="00624523">
        <w:rPr>
          <w:rFonts w:ascii="Arial" w:hAnsi="Arial" w:cs="Arial"/>
          <w:color w:val="333333"/>
          <w:sz w:val="29"/>
          <w:szCs w:val="29"/>
        </w:rPr>
        <w:t>borda</w:t>
      </w:r>
      <w:proofErr w:type="gramEnd"/>
      <w:r w:rsidRPr="00624523">
        <w:rPr>
          <w:rFonts w:ascii="Arial" w:hAnsi="Arial" w:cs="Arial"/>
          <w:color w:val="333333"/>
          <w:sz w:val="29"/>
          <w:szCs w:val="29"/>
        </w:rPr>
        <w:t xml:space="preserve"> de 1px em cor cinza (#666)</w:t>
      </w:r>
    </w:p>
    <w:p w:rsidR="00624523" w:rsidRPr="00624523" w:rsidRDefault="00624523" w:rsidP="000824E9">
      <w:pPr>
        <w:shd w:val="clear" w:color="auto" w:fill="FFFFFF"/>
        <w:spacing w:before="240" w:after="240"/>
        <w:jc w:val="both"/>
        <w:rPr>
          <w:rFonts w:ascii="Courier" w:hAnsi="Courier"/>
          <w:color w:val="333333"/>
          <w:sz w:val="2"/>
          <w:szCs w:val="2"/>
          <w:lang w:val="en-US"/>
        </w:rPr>
      </w:pPr>
      <w:r w:rsidRPr="00624523">
        <w:rPr>
          <w:rFonts w:ascii="Verdana" w:hAnsi="Verdana"/>
          <w:color w:val="333333"/>
          <w:sz w:val="29"/>
          <w:szCs w:val="29"/>
          <w:lang w:val="en-US"/>
        </w:rPr>
        <w:t xml:space="preserve">E as </w:t>
      </w:r>
      <w:proofErr w:type="spellStart"/>
      <w:r w:rsidRPr="00624523">
        <w:rPr>
          <w:rFonts w:ascii="Verdana" w:hAnsi="Verdana"/>
          <w:color w:val="333333"/>
          <w:sz w:val="29"/>
          <w:szCs w:val="29"/>
          <w:lang w:val="en-US"/>
        </w:rPr>
        <w:t>regras</w:t>
      </w:r>
      <w:proofErr w:type="spellEnd"/>
      <w:r w:rsidRPr="00624523">
        <w:rPr>
          <w:rFonts w:ascii="Verdana" w:hAnsi="Verdana"/>
          <w:color w:val="333333"/>
          <w:sz w:val="29"/>
          <w:lang w:val="en-US"/>
        </w:rPr>
        <w:t> </w:t>
      </w:r>
      <w:r w:rsidRPr="00624523">
        <w:rPr>
          <w:rFonts w:ascii="Verdana" w:hAnsi="Verdana"/>
          <w:color w:val="333333"/>
          <w:sz w:val="29"/>
          <w:szCs w:val="29"/>
          <w:lang w:val="en-US"/>
        </w:rPr>
        <w:t>CSS</w:t>
      </w:r>
    </w:p>
    <w:p w:rsidR="00624523" w:rsidRDefault="000824E9" w:rsidP="000824E9">
      <w:pPr>
        <w:textAlignment w:val="baseline"/>
        <w:rPr>
          <w:rFonts w:ascii="Courier" w:hAnsi="Courier"/>
          <w:color w:val="333333"/>
          <w:sz w:val="23"/>
          <w:szCs w:val="15"/>
        </w:rPr>
      </w:pPr>
      <w:r>
        <w:rPr>
          <w:rFonts w:ascii="Courier" w:hAnsi="Courier" w:cs="Courier New"/>
          <w:noProof/>
          <w:color w:val="5C5C5C"/>
          <w:sz w:val="23"/>
        </w:rPr>
        <w:drawing>
          <wp:inline distT="0" distB="0" distL="0" distR="0">
            <wp:extent cx="4821382" cy="70658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595" t="48240" r="6124" b="34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82" cy="70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23" w:rsidRPr="00624523" w:rsidRDefault="00624523" w:rsidP="00624523">
      <w:pPr>
        <w:textAlignment w:val="baseline"/>
        <w:rPr>
          <w:rFonts w:ascii="Courier" w:hAnsi="Courier"/>
          <w:color w:val="333333"/>
          <w:sz w:val="23"/>
          <w:szCs w:val="15"/>
        </w:rPr>
      </w:pPr>
      <w:r w:rsidRPr="00624523">
        <w:rPr>
          <w:rFonts w:ascii="Verdana" w:hAnsi="Verdana"/>
          <w:b/>
          <w:bCs/>
          <w:color w:val="333333"/>
          <w:sz w:val="29"/>
          <w:szCs w:val="29"/>
        </w:rPr>
        <w:t>O</w:t>
      </w:r>
      <w:r w:rsidR="000824E9">
        <w:rPr>
          <w:rFonts w:ascii="Verdana" w:hAnsi="Verdana"/>
          <w:b/>
          <w:bCs/>
          <w:color w:val="333333"/>
          <w:sz w:val="29"/>
          <w:szCs w:val="29"/>
        </w:rPr>
        <w:t>s</w:t>
      </w:r>
      <w:r w:rsidRPr="00624523">
        <w:rPr>
          <w:rFonts w:ascii="Verdana" w:hAnsi="Verdana"/>
          <w:b/>
          <w:bCs/>
          <w:color w:val="333333"/>
          <w:sz w:val="29"/>
          <w:szCs w:val="29"/>
        </w:rPr>
        <w:t xml:space="preserve"> quatro estados dos links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 xml:space="preserve">Os links podem ter até </w:t>
      </w:r>
      <w:proofErr w:type="gramStart"/>
      <w:r w:rsidRPr="00624523">
        <w:rPr>
          <w:rFonts w:ascii="Verdana" w:hAnsi="Verdana"/>
          <w:color w:val="333333"/>
          <w:sz w:val="29"/>
          <w:szCs w:val="29"/>
        </w:rPr>
        <w:t>4</w:t>
      </w:r>
      <w:proofErr w:type="gramEnd"/>
      <w:r w:rsidRPr="00624523">
        <w:rPr>
          <w:rFonts w:ascii="Verdana" w:hAnsi="Verdana"/>
          <w:color w:val="333333"/>
          <w:sz w:val="29"/>
          <w:szCs w:val="29"/>
        </w:rPr>
        <w:t xml:space="preserve"> estados diferentes, refletindo cada um, uma ação diferente do usuário: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proofErr w:type="gramStart"/>
      <w:r w:rsidRPr="00624523">
        <w:rPr>
          <w:rFonts w:ascii="Verdana" w:hAnsi="Verdana"/>
          <w:color w:val="333333"/>
          <w:sz w:val="29"/>
          <w:szCs w:val="29"/>
        </w:rPr>
        <w:t>1</w:t>
      </w:r>
      <w:proofErr w:type="gramEnd"/>
      <w:r w:rsidRPr="00624523">
        <w:rPr>
          <w:rFonts w:ascii="Verdana" w:hAnsi="Verdana"/>
          <w:color w:val="333333"/>
          <w:sz w:val="29"/>
          <w:szCs w:val="29"/>
        </w:rPr>
        <w:t>) o estado "UP" (estado inicial, quando a página é carregada) já está estilizado;</w:t>
      </w: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proofErr w:type="gramStart"/>
      <w:r w:rsidRPr="00624523">
        <w:rPr>
          <w:rFonts w:ascii="Verdana" w:hAnsi="Verdana"/>
          <w:color w:val="333333"/>
          <w:sz w:val="29"/>
          <w:szCs w:val="29"/>
        </w:rPr>
        <w:t>2</w:t>
      </w:r>
      <w:proofErr w:type="gramEnd"/>
      <w:r w:rsidRPr="00624523">
        <w:rPr>
          <w:rFonts w:ascii="Verdana" w:hAnsi="Verdana"/>
          <w:color w:val="333333"/>
          <w:sz w:val="29"/>
          <w:szCs w:val="29"/>
        </w:rPr>
        <w:t>) o estado "OVER" é estilizado com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Courier New" w:hAnsi="Courier New" w:cs="Courier New"/>
          <w:color w:val="FF6600"/>
          <w:sz w:val="32"/>
        </w:rPr>
        <w:t>a:hover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também foi estilizado;</w:t>
      </w: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proofErr w:type="gramStart"/>
      <w:r w:rsidRPr="00624523">
        <w:rPr>
          <w:rFonts w:ascii="Verdana" w:hAnsi="Verdana"/>
          <w:color w:val="333333"/>
          <w:sz w:val="29"/>
          <w:szCs w:val="29"/>
        </w:rPr>
        <w:t>3</w:t>
      </w:r>
      <w:proofErr w:type="gramEnd"/>
      <w:r w:rsidRPr="00624523">
        <w:rPr>
          <w:rFonts w:ascii="Verdana" w:hAnsi="Verdana"/>
          <w:color w:val="333333"/>
          <w:sz w:val="29"/>
          <w:szCs w:val="29"/>
        </w:rPr>
        <w:t>) o estado "DOWN" é estilizado com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Courier New" w:hAnsi="Courier New" w:cs="Courier New"/>
          <w:color w:val="FF6600"/>
          <w:sz w:val="32"/>
        </w:rPr>
        <w:t>a:active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Verdana" w:hAnsi="Verdana"/>
          <w:color w:val="333333"/>
          <w:sz w:val="29"/>
          <w:szCs w:val="29"/>
        </w:rPr>
        <w:t>não foi tratado neste</w:t>
      </w:r>
      <w:r w:rsidR="009E6B8C">
        <w:rPr>
          <w:rFonts w:ascii="Verdana" w:hAnsi="Verdana"/>
          <w:color w:val="333333"/>
          <w:sz w:val="29"/>
          <w:szCs w:val="29"/>
        </w:rPr>
        <w:t xml:space="preserve"> tutorial, propositadamente</w:t>
      </w:r>
      <w:r w:rsidRPr="00624523">
        <w:rPr>
          <w:rFonts w:ascii="Verdana" w:hAnsi="Verdana"/>
          <w:color w:val="333333"/>
          <w:sz w:val="29"/>
          <w:szCs w:val="29"/>
        </w:rPr>
        <w:t>;</w:t>
      </w:r>
    </w:p>
    <w:p w:rsid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proofErr w:type="gramStart"/>
      <w:r w:rsidRPr="00624523">
        <w:rPr>
          <w:rFonts w:ascii="Verdana" w:hAnsi="Verdana"/>
          <w:color w:val="333333"/>
          <w:sz w:val="29"/>
          <w:szCs w:val="29"/>
        </w:rPr>
        <w:t>4</w:t>
      </w:r>
      <w:proofErr w:type="gramEnd"/>
      <w:r w:rsidRPr="00624523">
        <w:rPr>
          <w:rFonts w:ascii="Verdana" w:hAnsi="Verdana"/>
          <w:color w:val="333333"/>
          <w:sz w:val="29"/>
          <w:szCs w:val="29"/>
        </w:rPr>
        <w:t>) o estado "VISITED" para links já visitados com</w:t>
      </w:r>
      <w:r w:rsidRPr="00624523">
        <w:rPr>
          <w:rFonts w:ascii="Verdana" w:hAnsi="Verdana"/>
          <w:color w:val="333333"/>
          <w:sz w:val="29"/>
        </w:rPr>
        <w:t> </w:t>
      </w:r>
      <w:r w:rsidRPr="00624523">
        <w:rPr>
          <w:rFonts w:ascii="Courier New" w:hAnsi="Courier New" w:cs="Courier New"/>
          <w:color w:val="FF6600"/>
          <w:sz w:val="32"/>
        </w:rPr>
        <w:t>a:visited</w:t>
      </w:r>
      <w:r w:rsidRPr="00624523">
        <w:rPr>
          <w:rFonts w:ascii="Verdana" w:hAnsi="Verdana"/>
          <w:color w:val="333333"/>
          <w:sz w:val="29"/>
          <w:szCs w:val="29"/>
        </w:rPr>
        <w:t>, também não tratado neste tutorial, propositadamente, ficando como exercício para você estudar;</w:t>
      </w:r>
    </w:p>
    <w:p w:rsid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</w:p>
    <w:p w:rsidR="00624523" w:rsidRPr="00624523" w:rsidRDefault="00624523" w:rsidP="00624523">
      <w:pPr>
        <w:shd w:val="clear" w:color="auto" w:fill="FFFFFF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b/>
          <w:bCs/>
          <w:color w:val="333333"/>
          <w:sz w:val="29"/>
          <w:szCs w:val="29"/>
        </w:rPr>
        <w:t>O código completo</w:t>
      </w:r>
    </w:p>
    <w:p w:rsidR="00624523" w:rsidRPr="00624523" w:rsidRDefault="00624523" w:rsidP="000824E9">
      <w:pPr>
        <w:shd w:val="clear" w:color="auto" w:fill="FFFFFF"/>
        <w:spacing w:before="240" w:after="240"/>
        <w:jc w:val="both"/>
        <w:rPr>
          <w:rFonts w:ascii="Courier" w:hAnsi="Courier"/>
          <w:color w:val="333333"/>
          <w:sz w:val="2"/>
          <w:szCs w:val="2"/>
        </w:rPr>
      </w:pPr>
      <w:r w:rsidRPr="00624523">
        <w:rPr>
          <w:rFonts w:ascii="Verdana" w:hAnsi="Verdana"/>
          <w:color w:val="333333"/>
          <w:sz w:val="29"/>
          <w:szCs w:val="29"/>
        </w:rPr>
        <w:t>A seguir o código completo de uma página contendo a barra de navegação estilizada c</w:t>
      </w:r>
      <w:r w:rsidR="009E6B8C">
        <w:rPr>
          <w:rFonts w:ascii="Verdana" w:hAnsi="Verdana"/>
          <w:color w:val="333333"/>
          <w:sz w:val="29"/>
          <w:szCs w:val="29"/>
        </w:rPr>
        <w:t xml:space="preserve">onforme este tutorial para </w:t>
      </w:r>
      <w:r w:rsidR="009E6B8C">
        <w:rPr>
          <w:rFonts w:ascii="Verdana" w:hAnsi="Verdana"/>
          <w:color w:val="333333"/>
          <w:sz w:val="29"/>
          <w:szCs w:val="29"/>
        </w:rPr>
        <w:lastRenderedPageBreak/>
        <w:t xml:space="preserve">você </w:t>
      </w:r>
      <w:r w:rsidRPr="00624523">
        <w:rPr>
          <w:rFonts w:ascii="Verdana" w:hAnsi="Verdana"/>
          <w:color w:val="333333"/>
          <w:sz w:val="29"/>
          <w:szCs w:val="29"/>
        </w:rPr>
        <w:t>estudar, fazendo suas adaptações e mudanças.</w:t>
      </w:r>
      <w:r w:rsidR="000824E9" w:rsidRPr="00624523">
        <w:rPr>
          <w:rFonts w:ascii="Courier" w:hAnsi="Courier"/>
          <w:color w:val="333333"/>
          <w:sz w:val="2"/>
          <w:szCs w:val="2"/>
        </w:rPr>
        <w:t xml:space="preserve"> </w:t>
      </w:r>
      <w:r w:rsidR="000824E9">
        <w:rPr>
          <w:rFonts w:ascii="Courier" w:hAnsi="Courier" w:cs="Courier New"/>
          <w:noProof/>
          <w:color w:val="5C5C5C"/>
          <w:sz w:val="23"/>
        </w:rPr>
        <w:drawing>
          <wp:inline distT="0" distB="0" distL="0" distR="0">
            <wp:extent cx="4816334" cy="1733797"/>
            <wp:effectExtent l="19050" t="0" r="3316" b="0"/>
            <wp:docPr id="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375" t="32258" r="6454" b="249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334" cy="173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4E9" w:rsidRPr="009E6B8C" w:rsidRDefault="000824E9" w:rsidP="000824E9">
      <w:pPr>
        <w:textAlignment w:val="baseline"/>
        <w:rPr>
          <w:rFonts w:ascii="Courier" w:hAnsi="Courier" w:cs="Courier New"/>
          <w:color w:val="5C5C5C"/>
          <w:sz w:val="23"/>
        </w:rPr>
      </w:pPr>
    </w:p>
    <w:p w:rsidR="000824E9" w:rsidRDefault="000824E9" w:rsidP="000824E9">
      <w:pPr>
        <w:textAlignment w:val="baseline"/>
        <w:rPr>
          <w:rFonts w:ascii="Courier" w:hAnsi="Courier"/>
          <w:color w:val="333333"/>
          <w:sz w:val="23"/>
          <w:szCs w:val="15"/>
        </w:rPr>
      </w:pPr>
      <w:r>
        <w:rPr>
          <w:rFonts w:ascii="Courier" w:hAnsi="Courier" w:cs="Courier New"/>
          <w:noProof/>
          <w:color w:val="5C5C5C"/>
          <w:sz w:val="23"/>
        </w:rPr>
        <w:drawing>
          <wp:inline distT="0" distB="0" distL="0" distR="0">
            <wp:extent cx="4502150" cy="274955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588" t="22551" r="12000" b="9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23" w:rsidRPr="00624523" w:rsidRDefault="00624523" w:rsidP="000824E9">
      <w:pPr>
        <w:textAlignment w:val="baseline"/>
        <w:rPr>
          <w:rFonts w:ascii="Courier" w:hAnsi="Courier"/>
          <w:color w:val="333333"/>
          <w:sz w:val="23"/>
          <w:szCs w:val="15"/>
        </w:rPr>
      </w:pPr>
      <w:r w:rsidRPr="00624523">
        <w:rPr>
          <w:rFonts w:ascii="Verdana" w:hAnsi="Verdana"/>
          <w:b/>
          <w:bCs/>
          <w:color w:val="333333"/>
          <w:sz w:val="29"/>
          <w:szCs w:val="29"/>
        </w:rPr>
        <w:t>O resultado final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 xml:space="preserve">A barra de navegação </w:t>
      </w:r>
      <w:proofErr w:type="spellStart"/>
      <w:r w:rsidRPr="00624523">
        <w:rPr>
          <w:rFonts w:ascii="Verdana" w:hAnsi="Verdana"/>
          <w:color w:val="333333"/>
          <w:sz w:val="29"/>
          <w:szCs w:val="29"/>
        </w:rPr>
        <w:t>renderizada</w:t>
      </w:r>
      <w:proofErr w:type="spellEnd"/>
      <w:r w:rsidRPr="00624523">
        <w:rPr>
          <w:rFonts w:ascii="Verdana" w:hAnsi="Verdana"/>
          <w:color w:val="333333"/>
          <w:sz w:val="29"/>
          <w:szCs w:val="29"/>
        </w:rPr>
        <w:t xml:space="preserve"> no navegador no estado em repouso - estado UP</w:t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drawing>
          <wp:inline distT="0" distB="0" distL="0" distR="0">
            <wp:extent cx="3997960" cy="2480310"/>
            <wp:effectExtent l="19050" t="0" r="2540" b="0"/>
            <wp:docPr id="2" name="Imagem 2" descr="Renderização da barra, estiliz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nderização da barra, estilizad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523" w:rsidRPr="00624523" w:rsidRDefault="00624523" w:rsidP="00624523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 w:rsidRPr="00624523">
        <w:rPr>
          <w:rFonts w:ascii="Verdana" w:hAnsi="Verdana"/>
          <w:color w:val="333333"/>
          <w:sz w:val="29"/>
          <w:szCs w:val="29"/>
        </w:rPr>
        <w:t xml:space="preserve">A barra de navegação </w:t>
      </w:r>
      <w:proofErr w:type="spellStart"/>
      <w:r w:rsidRPr="00624523">
        <w:rPr>
          <w:rFonts w:ascii="Verdana" w:hAnsi="Verdana"/>
          <w:color w:val="333333"/>
          <w:sz w:val="29"/>
          <w:szCs w:val="29"/>
        </w:rPr>
        <w:t>renderizada</w:t>
      </w:r>
      <w:proofErr w:type="spellEnd"/>
      <w:r w:rsidRPr="00624523">
        <w:rPr>
          <w:rFonts w:ascii="Verdana" w:hAnsi="Verdana"/>
          <w:color w:val="333333"/>
          <w:sz w:val="29"/>
          <w:szCs w:val="29"/>
        </w:rPr>
        <w:t xml:space="preserve"> no navegador no estado com o mouse em cima do link "Quem somos" - estado OVER.</w:t>
      </w:r>
    </w:p>
    <w:p w:rsidR="00923018" w:rsidRPr="000824E9" w:rsidRDefault="00624523" w:rsidP="000824E9">
      <w:pPr>
        <w:shd w:val="clear" w:color="auto" w:fill="FFFFFF"/>
        <w:spacing w:before="240" w:after="240"/>
        <w:jc w:val="both"/>
        <w:rPr>
          <w:rFonts w:ascii="Verdana" w:hAnsi="Verdana"/>
          <w:color w:val="333333"/>
          <w:sz w:val="29"/>
          <w:szCs w:val="29"/>
        </w:rPr>
      </w:pPr>
      <w:r>
        <w:rPr>
          <w:rFonts w:ascii="Verdana" w:hAnsi="Verdana"/>
          <w:noProof/>
          <w:color w:val="333333"/>
          <w:sz w:val="29"/>
          <w:szCs w:val="29"/>
        </w:rPr>
        <w:lastRenderedPageBreak/>
        <w:drawing>
          <wp:inline distT="0" distB="0" distL="0" distR="0">
            <wp:extent cx="3997960" cy="2480310"/>
            <wp:effectExtent l="19050" t="0" r="2540" b="0"/>
            <wp:docPr id="3" name="Imagem 3" descr="Renderização da barra estilizada mostrando o estado o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nderização da barra estilizada mostrando o estado over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248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3018" w:rsidRPr="000824E9" w:rsidSect="000824E9">
      <w:pgSz w:w="11906" w:h="16838"/>
      <w:pgMar w:top="28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A1B28"/>
    <w:multiLevelType w:val="multilevel"/>
    <w:tmpl w:val="23CE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28480B"/>
    <w:multiLevelType w:val="multilevel"/>
    <w:tmpl w:val="47F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24523"/>
    <w:rsid w:val="00023AA7"/>
    <w:rsid w:val="000824E9"/>
    <w:rsid w:val="000E59AE"/>
    <w:rsid w:val="001432D6"/>
    <w:rsid w:val="00327AE5"/>
    <w:rsid w:val="003951E0"/>
    <w:rsid w:val="004D4890"/>
    <w:rsid w:val="006151C9"/>
    <w:rsid w:val="00624523"/>
    <w:rsid w:val="00723588"/>
    <w:rsid w:val="008A3B12"/>
    <w:rsid w:val="00923018"/>
    <w:rsid w:val="009466E9"/>
    <w:rsid w:val="009E6B8C"/>
    <w:rsid w:val="00AB4B78"/>
    <w:rsid w:val="00B605CA"/>
    <w:rsid w:val="00CE25AB"/>
    <w:rsid w:val="00D439C9"/>
    <w:rsid w:val="00DB0474"/>
    <w:rsid w:val="00DB2F10"/>
    <w:rsid w:val="00F45DA7"/>
    <w:rsid w:val="00FB4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AB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E25AB"/>
    <w:pPr>
      <w:keepNext/>
      <w:jc w:val="center"/>
      <w:outlineLvl w:val="0"/>
    </w:pPr>
    <w:rPr>
      <w:b/>
      <w:bCs/>
      <w:color w:val="003A90"/>
    </w:rPr>
  </w:style>
  <w:style w:type="paragraph" w:styleId="Ttulo2">
    <w:name w:val="heading 2"/>
    <w:basedOn w:val="Normal"/>
    <w:next w:val="Normal"/>
    <w:link w:val="Ttulo2Char"/>
    <w:uiPriority w:val="9"/>
    <w:qFormat/>
    <w:rsid w:val="00CE25AB"/>
    <w:pPr>
      <w:keepNext/>
      <w:outlineLvl w:val="1"/>
    </w:pPr>
    <w:rPr>
      <w:b/>
      <w:bCs/>
      <w:color w:val="003A9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25AB"/>
    <w:rPr>
      <w:b/>
      <w:bCs/>
      <w:color w:val="003A90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CE25AB"/>
    <w:rPr>
      <w:b/>
      <w:bCs/>
      <w:color w:val="003A90"/>
      <w:sz w:val="32"/>
      <w:szCs w:val="24"/>
    </w:rPr>
  </w:style>
  <w:style w:type="paragraph" w:styleId="Legenda">
    <w:name w:val="caption"/>
    <w:basedOn w:val="Normal"/>
    <w:next w:val="Normal"/>
    <w:qFormat/>
    <w:rsid w:val="00CE25AB"/>
    <w:pPr>
      <w:spacing w:before="100" w:beforeAutospacing="1" w:after="100" w:afterAutospacing="1"/>
      <w:jc w:val="center"/>
    </w:pPr>
    <w:rPr>
      <w:b/>
      <w:bCs/>
      <w:color w:val="003A90"/>
    </w:rPr>
  </w:style>
  <w:style w:type="paragraph" w:styleId="NormalWeb">
    <w:name w:val="Normal (Web)"/>
    <w:basedOn w:val="Normal"/>
    <w:uiPriority w:val="99"/>
    <w:semiHidden/>
    <w:unhideWhenUsed/>
    <w:rsid w:val="00624523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624523"/>
  </w:style>
  <w:style w:type="character" w:styleId="Hyperlink">
    <w:name w:val="Hyperlink"/>
    <w:basedOn w:val="Fontepargpadro"/>
    <w:uiPriority w:val="99"/>
    <w:semiHidden/>
    <w:unhideWhenUsed/>
    <w:rsid w:val="00624523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24523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Fontepargpadro"/>
    <w:rsid w:val="00624523"/>
  </w:style>
  <w:style w:type="character" w:styleId="Forte">
    <w:name w:val="Strong"/>
    <w:basedOn w:val="Fontepargpadro"/>
    <w:uiPriority w:val="22"/>
    <w:qFormat/>
    <w:rsid w:val="00624523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358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3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3810">
          <w:marLeft w:val="0"/>
          <w:marRight w:val="0"/>
          <w:marTop w:val="240"/>
          <w:marBottom w:val="240"/>
          <w:divBdr>
            <w:top w:val="none" w:sz="0" w:space="1" w:color="auto"/>
            <w:left w:val="none" w:sz="0" w:space="1" w:color="auto"/>
            <w:bottom w:val="none" w:sz="0" w:space="1" w:color="auto"/>
            <w:right w:val="none" w:sz="0" w:space="1" w:color="auto"/>
          </w:divBdr>
          <w:divsChild>
            <w:div w:id="1762336224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  <w:div w:id="794564119">
          <w:marLeft w:val="0"/>
          <w:marRight w:val="0"/>
          <w:marTop w:val="240"/>
          <w:marBottom w:val="240"/>
          <w:divBdr>
            <w:top w:val="none" w:sz="0" w:space="1" w:color="auto"/>
            <w:left w:val="none" w:sz="0" w:space="1" w:color="auto"/>
            <w:bottom w:val="none" w:sz="0" w:space="1" w:color="auto"/>
            <w:right w:val="none" w:sz="0" w:space="1" w:color="auto"/>
          </w:divBdr>
          <w:divsChild>
            <w:div w:id="886797785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  <w:div w:id="1459491621">
          <w:marLeft w:val="0"/>
          <w:marRight w:val="0"/>
          <w:marTop w:val="240"/>
          <w:marBottom w:val="240"/>
          <w:divBdr>
            <w:top w:val="none" w:sz="0" w:space="1" w:color="auto"/>
            <w:left w:val="none" w:sz="0" w:space="1" w:color="auto"/>
            <w:bottom w:val="none" w:sz="0" w:space="1" w:color="auto"/>
            <w:right w:val="none" w:sz="0" w:space="1" w:color="auto"/>
          </w:divBdr>
          <w:divsChild>
            <w:div w:id="851651963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  <w:div w:id="1069811092">
          <w:marLeft w:val="0"/>
          <w:marRight w:val="0"/>
          <w:marTop w:val="240"/>
          <w:marBottom w:val="240"/>
          <w:divBdr>
            <w:top w:val="none" w:sz="0" w:space="1" w:color="auto"/>
            <w:left w:val="none" w:sz="0" w:space="1" w:color="auto"/>
            <w:bottom w:val="none" w:sz="0" w:space="1" w:color="auto"/>
            <w:right w:val="none" w:sz="0" w:space="1" w:color="auto"/>
          </w:divBdr>
          <w:divsChild>
            <w:div w:id="2018729732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 Perim</cp:lastModifiedBy>
  <cp:revision>7</cp:revision>
  <dcterms:created xsi:type="dcterms:W3CDTF">2012-04-11T18:35:00Z</dcterms:created>
  <dcterms:modified xsi:type="dcterms:W3CDTF">2022-04-27T19:06:00Z</dcterms:modified>
</cp:coreProperties>
</file>